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8F" w:rsidRPr="00CA61EC" w:rsidRDefault="006C478F" w:rsidP="006C478F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Cs w:val="24"/>
        </w:rPr>
      </w:pPr>
      <w:r w:rsidRPr="00CA61EC">
        <w:rPr>
          <w:rFonts w:ascii="Times New Roman" w:eastAsia="Times New Roman" w:hAnsi="Times New Roman" w:cs="Times New Roman"/>
          <w:b/>
          <w:bCs/>
          <w:color w:val="000000"/>
          <w:szCs w:val="24"/>
        </w:rPr>
        <w:t>CURRICULUM VITAE</w:t>
      </w:r>
    </w:p>
    <w:p w:rsidR="006C478F" w:rsidRPr="00CA61EC" w:rsidRDefault="006C478F" w:rsidP="006C478F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Cs w:val="24"/>
        </w:rPr>
      </w:pPr>
      <w:r w:rsidRPr="00CA61EC">
        <w:rPr>
          <w:rFonts w:ascii="Times New Roman" w:eastAsia="Times New Roman" w:hAnsi="Times New Roman" w:cs="Times New Roman"/>
          <w:b/>
          <w:bCs/>
          <w:color w:val="000000"/>
          <w:szCs w:val="24"/>
        </w:rPr>
        <w:t>Ravi Jain</w:t>
      </w:r>
    </w:p>
    <w:p w:rsidR="006C478F" w:rsidRPr="00CA61EC" w:rsidRDefault="006C478F" w:rsidP="006C478F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Cs w:val="24"/>
        </w:rPr>
      </w:pPr>
      <w:r w:rsidRPr="00CA61EC">
        <w:rPr>
          <w:rFonts w:ascii="Times New Roman" w:eastAsia="Times New Roman" w:hAnsi="Times New Roman" w:cs="Times New Roman"/>
          <w:color w:val="000000"/>
          <w:szCs w:val="24"/>
        </w:rPr>
        <w:t>D-1, Jain Society, Nehru Road, Mumbai – 420 212</w:t>
      </w:r>
    </w:p>
    <w:p w:rsidR="006C478F" w:rsidRPr="00CA61EC" w:rsidRDefault="006C478F" w:rsidP="006C478F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Cs w:val="24"/>
        </w:rPr>
      </w:pPr>
      <w:r w:rsidRPr="00CA61EC">
        <w:rPr>
          <w:rFonts w:ascii="Times New Roman" w:eastAsia="Times New Roman" w:hAnsi="Times New Roman" w:cs="Times New Roman"/>
          <w:color w:val="000000"/>
          <w:szCs w:val="24"/>
        </w:rPr>
        <w:t>Email:*****@gmail.com, Mob: 0987*******</w:t>
      </w:r>
    </w:p>
    <w:p w:rsidR="006C478F" w:rsidRPr="00CA61EC" w:rsidRDefault="006C478F" w:rsidP="006C478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Cs w:val="24"/>
        </w:rPr>
      </w:pPr>
    </w:p>
    <w:p w:rsidR="006C478F" w:rsidRPr="00CA61EC" w:rsidRDefault="006C478F" w:rsidP="006C478F">
      <w:pPr>
        <w:shd w:val="clear" w:color="auto" w:fill="FFFFFF"/>
        <w:spacing w:after="0" w:line="240" w:lineRule="auto"/>
        <w:rPr>
          <w:ins w:id="0" w:author="Unknown"/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ins w:id="1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CAREER OBJECTIVE</w:t>
        </w:r>
      </w:ins>
    </w:p>
    <w:p w:rsidR="006C478F" w:rsidRPr="00CA61EC" w:rsidRDefault="006C478F" w:rsidP="00CA61EC">
      <w:pPr>
        <w:shd w:val="clear" w:color="auto" w:fill="FFFFFF"/>
        <w:spacing w:line="240" w:lineRule="auto"/>
        <w:rPr>
          <w:ins w:id="2" w:author="Unknown"/>
          <w:rFonts w:ascii="Georgia" w:eastAsia="Times New Roman" w:hAnsi="Georgia" w:cs="Times New Roman"/>
          <w:color w:val="000000"/>
          <w:szCs w:val="24"/>
        </w:rPr>
      </w:pPr>
      <w:r w:rsidRPr="00CA61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bookmarkStart w:id="3" w:name="more"/>
      <w:bookmarkEnd w:id="3"/>
      <w:proofErr w:type="gramStart"/>
      <w:ins w:id="4" w:author="Unknown">
        <w:r w:rsidRPr="00CA61E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Seeking a position to utilize my skills and abilities in information technology field that offers educational growth while being resourceful, innovative and flexible.</w:t>
        </w:r>
        <w:proofErr w:type="gramEnd"/>
        <w:r w:rsidRPr="00CA61EC">
          <w:rPr>
            <w:rFonts w:ascii="Georgia" w:eastAsia="Times New Roman" w:hAnsi="Georgia" w:cs="Times New Roman"/>
            <w:color w:val="000000"/>
            <w:szCs w:val="24"/>
          </w:rPr>
          <w:br/>
        </w:r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br/>
        </w:r>
        <w:r w:rsidRPr="00CA61E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EDUCATIONAL QUALIFICATION</w:t>
        </w:r>
      </w:ins>
    </w:p>
    <w:tbl>
      <w:tblPr>
        <w:tblpPr w:leftFromText="180" w:rightFromText="180" w:vertAnchor="text"/>
        <w:tblW w:w="9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1238"/>
        <w:gridCol w:w="1598"/>
        <w:gridCol w:w="1842"/>
        <w:gridCol w:w="1176"/>
        <w:gridCol w:w="988"/>
        <w:gridCol w:w="1159"/>
      </w:tblGrid>
      <w:tr w:rsidR="006C478F" w:rsidRPr="00CA61EC" w:rsidTr="006C478F">
        <w:trPr>
          <w:trHeight w:val="399"/>
        </w:trPr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Examination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Discipline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School/College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Board/University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Year of Passing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%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Class</w:t>
            </w:r>
          </w:p>
        </w:tc>
      </w:tr>
      <w:tr w:rsidR="006C478F" w:rsidRPr="00CA61EC" w:rsidTr="006C478F">
        <w:trPr>
          <w:trHeight w:val="379"/>
        </w:trPr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T.Y.B.Sc</w:t>
            </w:r>
          </w:p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IT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Atlas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Mumbai University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75%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First</w:t>
            </w:r>
          </w:p>
        </w:tc>
      </w:tr>
      <w:tr w:rsidR="006C478F" w:rsidRPr="00CA61EC" w:rsidTr="006C478F">
        <w:trPr>
          <w:trHeight w:val="302"/>
        </w:trPr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S.Y.B.Sc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IT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Atlas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Mumbai University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78%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First</w:t>
            </w:r>
          </w:p>
        </w:tc>
      </w:tr>
      <w:tr w:rsidR="006C478F" w:rsidRPr="00CA61EC" w:rsidTr="006C478F">
        <w:trPr>
          <w:trHeight w:val="287"/>
        </w:trPr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F.Y.B.Sc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IT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Atlas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Mumbai University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74%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First</w:t>
            </w:r>
          </w:p>
        </w:tc>
      </w:tr>
      <w:tr w:rsidR="006C478F" w:rsidRPr="00CA61EC" w:rsidTr="006C478F">
        <w:trPr>
          <w:trHeight w:val="302"/>
        </w:trPr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H.S.C.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HSC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K.L.M.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Mumbai University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59%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Second</w:t>
            </w:r>
          </w:p>
        </w:tc>
      </w:tr>
      <w:tr w:rsidR="006C478F" w:rsidRPr="00CA61EC" w:rsidTr="006C478F">
        <w:trPr>
          <w:trHeight w:val="302"/>
        </w:trPr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S.S.C.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SSC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J.L.M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Mumbai University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69%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478F" w:rsidRPr="00CA61EC" w:rsidRDefault="006C478F" w:rsidP="006C478F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Cs w:val="24"/>
              </w:rPr>
            </w:pPr>
            <w:r w:rsidRPr="00CA61EC">
              <w:rPr>
                <w:rFonts w:ascii="Times New Roman" w:eastAsia="Times New Roman" w:hAnsi="Times New Roman" w:cs="Times New Roman"/>
                <w:color w:val="000000"/>
                <w:szCs w:val="24"/>
              </w:rPr>
              <w:t>First</w:t>
            </w:r>
          </w:p>
        </w:tc>
      </w:tr>
    </w:tbl>
    <w:p w:rsidR="006C478F" w:rsidRPr="00CA61EC" w:rsidRDefault="006C478F" w:rsidP="006C478F">
      <w:pPr>
        <w:shd w:val="clear" w:color="auto" w:fill="FFFFFF"/>
        <w:spacing w:after="0" w:line="660" w:lineRule="atLeast"/>
        <w:jc w:val="center"/>
        <w:outlineLvl w:val="1"/>
        <w:rPr>
          <w:ins w:id="5" w:author="Unknown"/>
          <w:rFonts w:ascii="Arial" w:eastAsia="Times New Roman" w:hAnsi="Arial" w:cs="Arial"/>
          <w:b/>
          <w:bCs/>
          <w:color w:val="000000"/>
          <w:sz w:val="72"/>
          <w:szCs w:val="57"/>
        </w:rPr>
      </w:pPr>
      <w:ins w:id="6" w:author="Unknown">
        <w:r w:rsidRPr="00CA61EC">
          <w:rPr>
            <w:rFonts w:ascii="Times New Roman" w:eastAsia="Times New Roman" w:hAnsi="Times New Roman" w:cs="Times New Roman"/>
            <w:b/>
            <w:bCs/>
            <w:sz w:val="28"/>
            <w:szCs w:val="24"/>
          </w:rPr>
          <w:t>COMPUTER SKILLS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ind w:hanging="360"/>
        <w:rPr>
          <w:ins w:id="7" w:author="Unknown"/>
          <w:rFonts w:ascii="Georgia" w:eastAsia="Times New Roman" w:hAnsi="Georgia" w:cs="Times New Roman"/>
          <w:color w:val="000000"/>
          <w:szCs w:val="24"/>
        </w:rPr>
      </w:pPr>
      <w:ins w:id="8" w:author="Unknown">
        <w:r w:rsidRPr="00CA61EC">
          <w:rPr>
            <w:rFonts w:ascii="Symbol" w:eastAsia="Times New Roman" w:hAnsi="Symbol" w:cs="Times New Roman"/>
            <w:color w:val="000000"/>
            <w:szCs w:val="24"/>
          </w:rPr>
          <w:t></w:t>
        </w:r>
        <w:r w:rsidRPr="00CA61EC">
          <w:rPr>
            <w:rFonts w:ascii="Times New Roman" w:eastAsia="Times New Roman" w:hAnsi="Times New Roman" w:cs="Times New Roman"/>
            <w:color w:val="000000"/>
            <w:sz w:val="12"/>
            <w:szCs w:val="14"/>
          </w:rPr>
          <w:t>         </w:t>
        </w:r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Programming Languages      -          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C, C++, C#, Java, J2EE Visual Basic 6.0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ind w:hanging="360"/>
        <w:rPr>
          <w:ins w:id="9" w:author="Unknown"/>
          <w:rFonts w:ascii="Georgia" w:eastAsia="Times New Roman" w:hAnsi="Georgia" w:cs="Times New Roman"/>
          <w:color w:val="000000"/>
          <w:szCs w:val="24"/>
        </w:rPr>
      </w:pPr>
      <w:ins w:id="10" w:author="Unknown">
        <w:r w:rsidRPr="00CA61EC">
          <w:rPr>
            <w:rFonts w:ascii="Symbol" w:eastAsia="Times New Roman" w:hAnsi="Symbol" w:cs="Times New Roman"/>
            <w:color w:val="000000"/>
            <w:szCs w:val="24"/>
          </w:rPr>
          <w:t></w:t>
        </w:r>
        <w:r w:rsidRPr="00CA61EC">
          <w:rPr>
            <w:rFonts w:ascii="Times New Roman" w:eastAsia="Times New Roman" w:hAnsi="Times New Roman" w:cs="Times New Roman"/>
            <w:color w:val="000000"/>
            <w:sz w:val="12"/>
            <w:szCs w:val="14"/>
          </w:rPr>
          <w:t>         </w:t>
        </w:r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Web Technologies                   -          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HTML, CSS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ind w:hanging="360"/>
        <w:rPr>
          <w:ins w:id="11" w:author="Unknown"/>
          <w:rFonts w:ascii="Georgia" w:eastAsia="Times New Roman" w:hAnsi="Georgia" w:cs="Times New Roman"/>
          <w:color w:val="000000"/>
          <w:szCs w:val="24"/>
        </w:rPr>
      </w:pPr>
      <w:ins w:id="12" w:author="Unknown">
        <w:r w:rsidRPr="00CA61EC">
          <w:rPr>
            <w:rFonts w:ascii="Symbol" w:eastAsia="Times New Roman" w:hAnsi="Symbol" w:cs="Times New Roman"/>
            <w:color w:val="000000"/>
            <w:sz w:val="24"/>
            <w:szCs w:val="26"/>
          </w:rPr>
          <w:t></w:t>
        </w:r>
        <w:r w:rsidRPr="00CA61EC">
          <w:rPr>
            <w:rFonts w:ascii="Times New Roman" w:eastAsia="Times New Roman" w:hAnsi="Times New Roman" w:cs="Times New Roman"/>
            <w:color w:val="000000"/>
            <w:sz w:val="12"/>
            <w:szCs w:val="14"/>
          </w:rPr>
          <w:t>        </w:t>
        </w:r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Data Bases                               -          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SQL Server 2011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jc w:val="both"/>
        <w:rPr>
          <w:ins w:id="13" w:author="Unknown"/>
          <w:rFonts w:ascii="Georgia" w:eastAsia="Times New Roman" w:hAnsi="Georgia" w:cs="Times New Roman"/>
          <w:color w:val="000000"/>
          <w:szCs w:val="24"/>
        </w:rPr>
      </w:pPr>
    </w:p>
    <w:p w:rsidR="006C478F" w:rsidRPr="00CA61EC" w:rsidRDefault="006C478F" w:rsidP="006C478F">
      <w:pPr>
        <w:shd w:val="clear" w:color="auto" w:fill="FFFFFF"/>
        <w:spacing w:after="0" w:line="240" w:lineRule="auto"/>
        <w:jc w:val="center"/>
        <w:rPr>
          <w:ins w:id="14" w:author="Unknown"/>
          <w:rFonts w:ascii="Georgia" w:eastAsia="Times New Roman" w:hAnsi="Georgia" w:cs="Times New Roman"/>
          <w:color w:val="000000"/>
          <w:sz w:val="28"/>
          <w:szCs w:val="24"/>
        </w:rPr>
      </w:pPr>
      <w:ins w:id="15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4"/>
          </w:rPr>
          <w:t>ADDITIONAL SKILLS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ind w:hanging="360"/>
        <w:jc w:val="both"/>
        <w:rPr>
          <w:ins w:id="16" w:author="Unknown"/>
          <w:rFonts w:ascii="Georgia" w:eastAsia="Times New Roman" w:hAnsi="Georgia" w:cs="Times New Roman"/>
          <w:color w:val="000000"/>
          <w:szCs w:val="24"/>
        </w:rPr>
      </w:pPr>
      <w:proofErr w:type="gramStart"/>
      <w:ins w:id="17" w:author="Unknown">
        <w:r w:rsidRPr="00CA61EC">
          <w:rPr>
            <w:rFonts w:ascii="Symbol" w:eastAsia="Times New Roman" w:hAnsi="Symbol" w:cs="Times New Roman"/>
            <w:color w:val="000000"/>
            <w:szCs w:val="24"/>
          </w:rPr>
          <w:t></w:t>
        </w:r>
        <w:r w:rsidRPr="00CA61EC">
          <w:rPr>
            <w:rFonts w:ascii="Times New Roman" w:eastAsia="Times New Roman" w:hAnsi="Times New Roman" w:cs="Times New Roman"/>
            <w:color w:val="000000"/>
            <w:sz w:val="12"/>
            <w:szCs w:val="14"/>
          </w:rPr>
          <w:t>        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 xml:space="preserve">MCTS .Net3.5 from </w:t>
        </w:r>
      </w:ins>
      <w:r w:rsidRPr="00CA61EC">
        <w:rPr>
          <w:rFonts w:ascii="Times New Roman" w:eastAsia="Times New Roman" w:hAnsi="Times New Roman" w:cs="Times New Roman"/>
          <w:color w:val="000000"/>
          <w:szCs w:val="24"/>
        </w:rPr>
        <w:t>Alex</w:t>
      </w:r>
      <w:ins w:id="18" w:author="Unknown"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 xml:space="preserve"> institute.</w:t>
        </w:r>
        <w:proofErr w:type="gramEnd"/>
      </w:ins>
    </w:p>
    <w:p w:rsidR="006C478F" w:rsidRPr="00CA61EC" w:rsidRDefault="006C478F" w:rsidP="006C478F">
      <w:pPr>
        <w:shd w:val="clear" w:color="auto" w:fill="FFFFFF"/>
        <w:spacing w:after="0" w:line="240" w:lineRule="auto"/>
        <w:jc w:val="both"/>
        <w:rPr>
          <w:ins w:id="19" w:author="Unknown"/>
          <w:rFonts w:ascii="Georgia" w:eastAsia="Times New Roman" w:hAnsi="Georgia" w:cs="Times New Roman"/>
          <w:color w:val="000000"/>
          <w:szCs w:val="24"/>
        </w:rPr>
      </w:pPr>
    </w:p>
    <w:p w:rsidR="006C478F" w:rsidRPr="00CA61EC" w:rsidRDefault="006C478F" w:rsidP="006C478F">
      <w:pPr>
        <w:shd w:val="clear" w:color="auto" w:fill="FFFFFF"/>
        <w:spacing w:after="0" w:line="240" w:lineRule="auto"/>
        <w:jc w:val="center"/>
        <w:rPr>
          <w:ins w:id="20" w:author="Unknown"/>
          <w:rFonts w:ascii="Georgia" w:eastAsia="Times New Roman" w:hAnsi="Georgia" w:cs="Times New Roman"/>
          <w:color w:val="000000"/>
          <w:sz w:val="28"/>
          <w:szCs w:val="24"/>
        </w:rPr>
      </w:pPr>
      <w:ins w:id="21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4"/>
          </w:rPr>
          <w:t>FINAL YEAR PROJECT</w:t>
        </w:r>
      </w:ins>
    </w:p>
    <w:p w:rsidR="006C478F" w:rsidRPr="00CA61EC" w:rsidRDefault="006C478F" w:rsidP="006C478F">
      <w:pPr>
        <w:pStyle w:val="NoSpacing"/>
        <w:rPr>
          <w:ins w:id="22" w:author="Unknown"/>
          <w:sz w:val="20"/>
        </w:rPr>
      </w:pPr>
      <w:ins w:id="23" w:author="Unknown">
        <w:r w:rsidRPr="00CA61EC">
          <w:rPr>
            <w:sz w:val="20"/>
          </w:rPr>
          <w:t>Title                            : Himalaya Hotel Management System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jc w:val="both"/>
        <w:rPr>
          <w:ins w:id="24" w:author="Unknown"/>
          <w:rFonts w:ascii="Georgia" w:eastAsia="Times New Roman" w:hAnsi="Georgia" w:cs="Times New Roman"/>
          <w:color w:val="000000"/>
          <w:szCs w:val="24"/>
        </w:rPr>
      </w:pPr>
      <w:ins w:id="25" w:author="Unknown">
        <w:r w:rsidRPr="00CA61EC">
          <w:rPr>
            <w:rFonts w:ascii="Georgia" w:eastAsia="Times New Roman" w:hAnsi="Georgia" w:cs="Times New Roman"/>
            <w:b/>
            <w:bCs/>
            <w:color w:val="000000"/>
            <w:szCs w:val="24"/>
          </w:rPr>
          <w:t>Environment</w:t>
        </w:r>
        <w:r w:rsidRPr="00CA61EC">
          <w:rPr>
            <w:rFonts w:ascii="Georgia" w:eastAsia="Times New Roman" w:hAnsi="Georgia" w:cs="Times New Roman"/>
            <w:color w:val="000000"/>
            <w:szCs w:val="24"/>
          </w:rPr>
          <w:t>: 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rPr>
          <w:ins w:id="26" w:author="Unknown"/>
          <w:rFonts w:ascii="Georgia" w:eastAsia="Times New Roman" w:hAnsi="Georgia" w:cs="Times New Roman"/>
          <w:color w:val="000000"/>
          <w:szCs w:val="24"/>
        </w:rPr>
      </w:pPr>
      <w:ins w:id="27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Front-End      :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Visual Basic 6.0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rPr>
          <w:ins w:id="28" w:author="Unknown"/>
          <w:rFonts w:ascii="Georgia" w:eastAsia="Times New Roman" w:hAnsi="Georgia" w:cs="Times New Roman"/>
          <w:color w:val="000000"/>
          <w:szCs w:val="24"/>
        </w:rPr>
      </w:pPr>
      <w:ins w:id="29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Back-End       :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SQL Server 2011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rPr>
          <w:ins w:id="30" w:author="Unknown"/>
          <w:rFonts w:ascii="Georgia" w:eastAsia="Times New Roman" w:hAnsi="Georgia" w:cs="Times New Roman"/>
          <w:color w:val="000000"/>
          <w:szCs w:val="24"/>
        </w:rPr>
      </w:pPr>
      <w:ins w:id="31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Team Size       :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5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rPr>
          <w:ins w:id="32" w:author="Unknown"/>
          <w:rFonts w:ascii="Georgia" w:eastAsia="Times New Roman" w:hAnsi="Georgia" w:cs="Times New Roman"/>
          <w:color w:val="000000"/>
          <w:szCs w:val="24"/>
        </w:rPr>
      </w:pPr>
      <w:ins w:id="33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Duration         :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6 months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rPr>
          <w:ins w:id="34" w:author="Unknown"/>
          <w:rFonts w:ascii="Georgia" w:eastAsia="Times New Roman" w:hAnsi="Georgia" w:cs="Times New Roman"/>
          <w:color w:val="000000"/>
          <w:szCs w:val="24"/>
        </w:rPr>
      </w:pPr>
      <w:ins w:id="35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Role                : </w:t>
        </w:r>
        <w:r w:rsidRPr="00CA61EC">
          <w:rPr>
            <w:rFonts w:ascii="Arial" w:eastAsia="Times New Roman" w:hAnsi="Arial" w:cs="Arial"/>
            <w:color w:val="000000"/>
            <w:sz w:val="18"/>
            <w:szCs w:val="20"/>
          </w:rPr>
          <w:t>Designer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, Developer, Tester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ind w:hanging="1440"/>
        <w:rPr>
          <w:ins w:id="36" w:author="Unknown"/>
          <w:rFonts w:ascii="Georgia" w:eastAsia="Times New Roman" w:hAnsi="Georgia" w:cs="Times New Roman"/>
          <w:color w:val="000000"/>
          <w:szCs w:val="24"/>
        </w:rPr>
      </w:pPr>
      <w:r w:rsidRPr="00CA61EC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                       </w:t>
      </w:r>
      <w:r w:rsidR="00CA61EC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 </w:t>
      </w:r>
      <w:ins w:id="37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Description     :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 xml:space="preserve">This software is about automation of various manual systems. Scope of this </w:t>
        </w:r>
      </w:ins>
      <w:r w:rsidRPr="00CA61EC">
        <w:rPr>
          <w:rFonts w:ascii="Times New Roman" w:eastAsia="Times New Roman" w:hAnsi="Times New Roman" w:cs="Times New Roman"/>
          <w:color w:val="000000"/>
          <w:szCs w:val="24"/>
        </w:rPr>
        <w:t xml:space="preserve">   </w:t>
      </w:r>
      <w:ins w:id="38" w:author="Unknown"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project is Lodging and boarding system automation, Restaurant    automation, with the maintenance of staff details.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rPr>
          <w:ins w:id="39" w:author="Unknown"/>
          <w:rFonts w:ascii="Georgia" w:eastAsia="Times New Roman" w:hAnsi="Georgia" w:cs="Times New Roman"/>
          <w:color w:val="000000"/>
          <w:szCs w:val="24"/>
        </w:rPr>
      </w:pPr>
    </w:p>
    <w:p w:rsidR="006C478F" w:rsidRPr="00CA61EC" w:rsidRDefault="006C478F" w:rsidP="006C478F">
      <w:pPr>
        <w:shd w:val="clear" w:color="auto" w:fill="FFFFFF"/>
        <w:spacing w:after="0" w:line="240" w:lineRule="auto"/>
        <w:jc w:val="center"/>
        <w:rPr>
          <w:ins w:id="40" w:author="Unknown"/>
          <w:rFonts w:ascii="Georgia" w:eastAsia="Times New Roman" w:hAnsi="Georgia" w:cs="Times New Roman"/>
          <w:color w:val="000000"/>
          <w:sz w:val="28"/>
          <w:szCs w:val="24"/>
        </w:rPr>
      </w:pPr>
      <w:ins w:id="41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4"/>
          </w:rPr>
          <w:t>PERSONAL PROFILE</w:t>
        </w:r>
      </w:ins>
    </w:p>
    <w:p w:rsidR="006C478F" w:rsidRPr="00CA61EC" w:rsidRDefault="006C478F" w:rsidP="006C478F">
      <w:pPr>
        <w:shd w:val="clear" w:color="auto" w:fill="FFFFFF"/>
        <w:spacing w:after="60" w:line="240" w:lineRule="auto"/>
        <w:rPr>
          <w:ins w:id="42" w:author="Unknown"/>
          <w:rFonts w:ascii="Georgia" w:eastAsia="Times New Roman" w:hAnsi="Georgia" w:cs="Times New Roman"/>
          <w:color w:val="000000"/>
          <w:szCs w:val="24"/>
        </w:rPr>
      </w:pPr>
      <w:ins w:id="43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Date of Birth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              </w:t>
        </w:r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: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13</w:t>
        </w:r>
        <w:r w:rsidRPr="00CA61EC">
          <w:rPr>
            <w:rFonts w:ascii="Times New Roman" w:eastAsia="Times New Roman" w:hAnsi="Times New Roman" w:cs="Times New Roman"/>
            <w:color w:val="000000"/>
            <w:sz w:val="18"/>
            <w:szCs w:val="20"/>
            <w:vertAlign w:val="superscript"/>
          </w:rPr>
          <w:t>th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June, 1991</w:t>
        </w:r>
      </w:ins>
    </w:p>
    <w:p w:rsidR="006C478F" w:rsidRPr="00CA61EC" w:rsidRDefault="006C478F" w:rsidP="006C478F">
      <w:pPr>
        <w:shd w:val="clear" w:color="auto" w:fill="FFFFFF"/>
        <w:spacing w:after="60" w:line="240" w:lineRule="auto"/>
        <w:jc w:val="both"/>
        <w:rPr>
          <w:ins w:id="44" w:author="Unknown"/>
          <w:rFonts w:ascii="Georgia" w:eastAsia="Times New Roman" w:hAnsi="Georgia" w:cs="Times New Roman"/>
          <w:color w:val="000000"/>
          <w:szCs w:val="24"/>
        </w:rPr>
      </w:pPr>
      <w:ins w:id="45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Gender                       :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 Male</w:t>
        </w:r>
      </w:ins>
    </w:p>
    <w:p w:rsidR="006C478F" w:rsidRPr="00CA61EC" w:rsidRDefault="006C478F" w:rsidP="006C478F">
      <w:pPr>
        <w:shd w:val="clear" w:color="auto" w:fill="FFFFFF"/>
        <w:spacing w:after="60" w:line="240" w:lineRule="auto"/>
        <w:jc w:val="both"/>
        <w:rPr>
          <w:ins w:id="46" w:author="Unknown"/>
          <w:rFonts w:ascii="Georgia" w:eastAsia="Times New Roman" w:hAnsi="Georgia" w:cs="Times New Roman"/>
          <w:color w:val="000000"/>
          <w:szCs w:val="24"/>
        </w:rPr>
      </w:pPr>
      <w:ins w:id="47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Marital Status            :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Unmarried</w:t>
        </w:r>
      </w:ins>
    </w:p>
    <w:p w:rsidR="006C478F" w:rsidRPr="00CA61EC" w:rsidRDefault="006C478F" w:rsidP="006C478F">
      <w:pPr>
        <w:shd w:val="clear" w:color="auto" w:fill="FFFFFF"/>
        <w:spacing w:after="60" w:line="240" w:lineRule="auto"/>
        <w:jc w:val="both"/>
        <w:rPr>
          <w:ins w:id="48" w:author="Unknown"/>
          <w:rFonts w:ascii="Georgia" w:eastAsia="Times New Roman" w:hAnsi="Georgia" w:cs="Times New Roman"/>
          <w:color w:val="000000"/>
          <w:szCs w:val="24"/>
        </w:rPr>
      </w:pPr>
      <w:ins w:id="49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Nationality                 :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Indian</w:t>
        </w:r>
      </w:ins>
    </w:p>
    <w:p w:rsidR="006C478F" w:rsidRPr="00CA61EC" w:rsidRDefault="006C478F" w:rsidP="006C478F">
      <w:pPr>
        <w:shd w:val="clear" w:color="auto" w:fill="FFFFFF"/>
        <w:spacing w:after="60" w:line="240" w:lineRule="auto"/>
        <w:rPr>
          <w:ins w:id="50" w:author="Unknown"/>
          <w:rFonts w:ascii="Georgia" w:eastAsia="Times New Roman" w:hAnsi="Georgia" w:cs="Times New Roman"/>
          <w:color w:val="000000"/>
          <w:szCs w:val="24"/>
        </w:rPr>
      </w:pPr>
      <w:ins w:id="51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lastRenderedPageBreak/>
          <w:t>Language Known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      </w:t>
        </w:r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: 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English, Hindi, Marathi</w:t>
        </w:r>
        <w:r w:rsidRPr="00CA61EC">
          <w:rPr>
            <w:rFonts w:ascii="Georgia" w:eastAsia="Times New Roman" w:hAnsi="Georgia" w:cs="Times New Roman"/>
            <w:color w:val="000000"/>
            <w:szCs w:val="24"/>
          </w:rPr>
          <w:br/>
        </w:r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Area of Interest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         </w:t>
        </w:r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:</w:t>
        </w:r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 Cricket, Travelling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rPr>
          <w:ins w:id="52" w:author="Unknown"/>
          <w:rFonts w:ascii="Georgia" w:eastAsia="Times New Roman" w:hAnsi="Georgia" w:cs="Times New Roman"/>
          <w:color w:val="000000"/>
          <w:szCs w:val="24"/>
        </w:rPr>
      </w:pPr>
      <w:bookmarkStart w:id="53" w:name="_GoBack"/>
      <w:bookmarkEnd w:id="53"/>
    </w:p>
    <w:p w:rsidR="006C478F" w:rsidRPr="00CA61EC" w:rsidRDefault="006C478F" w:rsidP="006C478F">
      <w:pPr>
        <w:shd w:val="clear" w:color="auto" w:fill="FFFFFF"/>
        <w:spacing w:after="0" w:line="240" w:lineRule="auto"/>
        <w:rPr>
          <w:ins w:id="54" w:author="Unknown"/>
          <w:rFonts w:ascii="Georgia" w:eastAsia="Times New Roman" w:hAnsi="Georgia" w:cs="Times New Roman"/>
          <w:color w:val="000000"/>
          <w:szCs w:val="24"/>
        </w:rPr>
      </w:pPr>
      <w:ins w:id="55" w:author="Unknown">
        <w:r w:rsidRPr="00CA61EC">
          <w:rPr>
            <w:rFonts w:ascii="Times New Roman" w:eastAsia="Times New Roman" w:hAnsi="Times New Roman" w:cs="Times New Roman"/>
            <w:b/>
            <w:bCs/>
            <w:color w:val="000000"/>
            <w:szCs w:val="24"/>
          </w:rPr>
          <w:t>Declaration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rPr>
          <w:ins w:id="56" w:author="Unknown"/>
          <w:rFonts w:ascii="Georgia" w:eastAsia="Times New Roman" w:hAnsi="Georgia" w:cs="Times New Roman"/>
          <w:color w:val="000000"/>
          <w:szCs w:val="24"/>
        </w:rPr>
      </w:pPr>
    </w:p>
    <w:p w:rsidR="006C478F" w:rsidRPr="00CA61EC" w:rsidRDefault="006C478F" w:rsidP="006C478F">
      <w:pPr>
        <w:shd w:val="clear" w:color="auto" w:fill="FFFFFF"/>
        <w:spacing w:after="0" w:line="240" w:lineRule="auto"/>
        <w:ind w:firstLine="720"/>
        <w:rPr>
          <w:ins w:id="57" w:author="Unknown"/>
          <w:rFonts w:ascii="Georgia" w:eastAsia="Times New Roman" w:hAnsi="Georgia" w:cs="Times New Roman"/>
          <w:color w:val="000000"/>
          <w:szCs w:val="24"/>
        </w:rPr>
      </w:pPr>
      <w:ins w:id="58" w:author="Unknown">
        <w:r w:rsidRPr="00CA61EC">
          <w:rPr>
            <w:rFonts w:ascii="Times New Roman" w:eastAsia="Times New Roman" w:hAnsi="Times New Roman" w:cs="Times New Roman"/>
            <w:color w:val="000000"/>
            <w:szCs w:val="24"/>
          </w:rPr>
          <w:t>I hereby affirm that the information in this document is accurate and true to the best of my knowledge.</w:t>
        </w:r>
      </w:ins>
    </w:p>
    <w:p w:rsidR="006C478F" w:rsidRPr="00CA61EC" w:rsidRDefault="006C478F" w:rsidP="006C478F">
      <w:pPr>
        <w:shd w:val="clear" w:color="auto" w:fill="FFFFFF"/>
        <w:spacing w:after="0" w:line="240" w:lineRule="auto"/>
        <w:rPr>
          <w:ins w:id="59" w:author="Unknown"/>
          <w:rFonts w:ascii="Georgia" w:eastAsia="Times New Roman" w:hAnsi="Georgia" w:cs="Times New Roman"/>
          <w:color w:val="000000"/>
          <w:szCs w:val="24"/>
        </w:rPr>
      </w:pPr>
    </w:p>
    <w:p w:rsidR="00A2003D" w:rsidRPr="00CA61EC" w:rsidRDefault="006C478F" w:rsidP="006C478F">
      <w:pPr>
        <w:rPr>
          <w:sz w:val="20"/>
        </w:rPr>
      </w:pPr>
      <w:ins w:id="60" w:author="Unknown">
        <w:r w:rsidRPr="00CA61EC">
          <w:rPr>
            <w:rFonts w:ascii="Georgia" w:eastAsia="Times New Roman" w:hAnsi="Georgia" w:cs="Times New Roman"/>
            <w:color w:val="000000"/>
            <w:szCs w:val="24"/>
            <w:shd w:val="clear" w:color="auto" w:fill="FFFFFF"/>
          </w:rPr>
          <w:t xml:space="preserve">Place: </w:t>
        </w:r>
      </w:ins>
      <w:r w:rsidRPr="00CA61EC">
        <w:rPr>
          <w:rFonts w:ascii="Georgia" w:eastAsia="Times New Roman" w:hAnsi="Georgia" w:cs="Times New Roman"/>
          <w:color w:val="000000"/>
          <w:szCs w:val="24"/>
          <w:shd w:val="clear" w:color="auto" w:fill="FFFFFF"/>
        </w:rPr>
        <w:t>Nehru</w:t>
      </w:r>
      <w:ins w:id="61" w:author="Unknown">
        <w:r w:rsidRPr="00CA61EC">
          <w:rPr>
            <w:rFonts w:ascii="Georgia" w:eastAsia="Times New Roman" w:hAnsi="Georgia" w:cs="Times New Roman"/>
            <w:color w:val="000000"/>
            <w:szCs w:val="24"/>
            <w:shd w:val="clear" w:color="auto" w:fill="FFFFFF"/>
          </w:rPr>
          <w:t> </w:t>
        </w:r>
        <w:r w:rsidRPr="00CA61EC">
          <w:rPr>
            <w:rFonts w:ascii="Georgia" w:eastAsia="Times New Roman" w:hAnsi="Georgia" w:cs="Times New Roman"/>
            <w:color w:val="000000"/>
            <w:szCs w:val="24"/>
          </w:rPr>
          <w:br/>
        </w:r>
        <w:r w:rsidRPr="00CA61EC">
          <w:rPr>
            <w:rFonts w:ascii="Georgia" w:eastAsia="Times New Roman" w:hAnsi="Georgia" w:cs="Times New Roman"/>
            <w:color w:val="000000"/>
            <w:szCs w:val="24"/>
            <w:shd w:val="clear" w:color="auto" w:fill="FFFFFF"/>
          </w:rPr>
          <w:t xml:space="preserve">Date: </w:t>
        </w:r>
      </w:ins>
      <w:r w:rsidRPr="00CA61EC">
        <w:rPr>
          <w:rFonts w:ascii="Georgia" w:eastAsia="Times New Roman" w:hAnsi="Georgia" w:cs="Times New Roman"/>
          <w:color w:val="000000"/>
          <w:szCs w:val="24"/>
          <w:shd w:val="clear" w:color="auto" w:fill="FFFFFF"/>
        </w:rPr>
        <w:t xml:space="preserve">**/**/****                                                                                                       </w:t>
      </w:r>
      <w:ins w:id="62" w:author="Unknown">
        <w:r w:rsidRPr="00CA61EC">
          <w:rPr>
            <w:rFonts w:ascii="Georgia" w:eastAsia="Times New Roman" w:hAnsi="Georgia" w:cs="Times New Roman"/>
            <w:color w:val="000000"/>
            <w:szCs w:val="24"/>
            <w:shd w:val="clear" w:color="auto" w:fill="FFFFFF"/>
          </w:rPr>
          <w:t>Signature</w:t>
        </w:r>
        <w:r w:rsidRPr="00CA61EC">
          <w:rPr>
            <w:rFonts w:ascii="Georgia" w:eastAsia="Times New Roman" w:hAnsi="Georgia" w:cs="Times New Roman"/>
            <w:color w:val="000000"/>
            <w:szCs w:val="24"/>
          </w:rPr>
          <w:br/>
        </w:r>
      </w:ins>
      <w:r w:rsidRPr="00CA61EC">
        <w:rPr>
          <w:rFonts w:ascii="Georgia" w:eastAsia="Times New Roman" w:hAnsi="Georgia" w:cs="Times New Roman"/>
          <w:b/>
          <w:bCs/>
          <w:color w:val="000000"/>
          <w:szCs w:val="24"/>
          <w:shd w:val="clear" w:color="auto" w:fill="FFFFFF"/>
        </w:rPr>
        <w:t xml:space="preserve">                                                                                                                            </w:t>
      </w:r>
      <w:ins w:id="63" w:author="Unknown">
        <w:r w:rsidRPr="00CA61EC">
          <w:rPr>
            <w:rFonts w:ascii="Georgia" w:eastAsia="Times New Roman" w:hAnsi="Georgia" w:cs="Times New Roman"/>
            <w:b/>
            <w:bCs/>
            <w:color w:val="000000"/>
            <w:szCs w:val="24"/>
            <w:shd w:val="clear" w:color="auto" w:fill="FFFFFF"/>
          </w:rPr>
          <w:t>(Ravi Jain)</w:t>
        </w:r>
      </w:ins>
    </w:p>
    <w:sectPr w:rsidR="00A2003D" w:rsidRPr="00CA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78F"/>
    <w:rsid w:val="000F0E03"/>
    <w:rsid w:val="002430DD"/>
    <w:rsid w:val="006C478F"/>
    <w:rsid w:val="00CA61EC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C4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7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7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7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C47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47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C47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47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C478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C4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7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7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7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C47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47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C47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47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C478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2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032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37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152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852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60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651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243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8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8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52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8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1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8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39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DC0A6-E9D6-48F4-9AAE-6D1F1FC0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4</cp:revision>
  <dcterms:created xsi:type="dcterms:W3CDTF">2018-05-26T23:14:00Z</dcterms:created>
  <dcterms:modified xsi:type="dcterms:W3CDTF">2018-05-30T07:09:00Z</dcterms:modified>
</cp:coreProperties>
</file>